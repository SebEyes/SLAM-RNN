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1A36" w:rsidRPr="002E3B28" w:rsidRDefault="002E3B28">
      <w:pPr>
        <w:pStyle w:val="Heading1"/>
        <w:rPr>
          <w:lang w:val="en-US"/>
        </w:rPr>
      </w:pPr>
      <w:r w:rsidRPr="002E3B28">
        <w:rPr>
          <w:lang w:val="en-US"/>
        </w:rPr>
        <w:t>Exploring the Future of Terceira's Native Forest: Predictive Modeling of Arthropod Community Composition with Recurrent Neural Networks</w:t>
      </w:r>
    </w:p>
    <w:p w:rsidR="00351A36" w:rsidRPr="002E3B28" w:rsidRDefault="00351A36">
      <w:pPr>
        <w:pStyle w:val="BodyText"/>
        <w:rPr>
          <w:lang w:val="en-US"/>
        </w:rPr>
      </w:pPr>
    </w:p>
    <w:p w:rsidR="00351A36" w:rsidRPr="002E3B28" w:rsidRDefault="002E3B28">
      <w:pPr>
        <w:pStyle w:val="BodyText"/>
        <w:pBdr>
          <w:top w:val="single" w:sz="2" w:space="1" w:color="D9D9E3"/>
          <w:left w:val="single" w:sz="2" w:space="1" w:color="D9D9E3"/>
          <w:bottom w:val="single" w:sz="2" w:space="1" w:color="D9D9E3"/>
          <w:right w:val="single" w:sz="2" w:space="1" w:color="D9D9E3"/>
        </w:pBdr>
        <w:jc w:val="both"/>
        <w:rPr>
          <w:lang w:val="en-US"/>
        </w:rPr>
      </w:pPr>
      <w:r w:rsidRPr="002E3B28">
        <w:rPr>
          <w:lang w:val="en-US"/>
        </w:rPr>
        <w:t xml:space="preserve">Understanding and predicting changes in </w:t>
      </w:r>
      <w:ins w:id="0" w:author="Paulo Alexandre Vieira Borges" w:date="2023-07-11T17:21:00Z">
        <w:r>
          <w:rPr>
            <w:lang w:val="en-US"/>
          </w:rPr>
          <w:t xml:space="preserve">species </w:t>
        </w:r>
      </w:ins>
      <w:r w:rsidRPr="002E3B28">
        <w:rPr>
          <w:lang w:val="en-US"/>
        </w:rPr>
        <w:t>community composition is a fundamental aspect of ecological research, as it provides insights into the dynamics and responses of ecosystems to various environmental factors. We present a novel approach involving arti</w:t>
      </w:r>
      <w:r w:rsidRPr="002E3B28">
        <w:rPr>
          <w:lang w:val="en-US"/>
        </w:rPr>
        <w:t>ficial intelligence algorithms, specifically a recurrent neural network (RNN), to forecast the arthropod community composition within the native forest of Terceira in the Azores Archipelago.</w:t>
      </w:r>
    </w:p>
    <w:p w:rsidR="00351A36" w:rsidRPr="002E3B28" w:rsidRDefault="002E3B28">
      <w:pPr>
        <w:pStyle w:val="BodyText"/>
        <w:pBdr>
          <w:top w:val="single" w:sz="2" w:space="1" w:color="D9D9E3"/>
          <w:left w:val="single" w:sz="2" w:space="1" w:color="D9D9E3"/>
          <w:bottom w:val="single" w:sz="2" w:space="1" w:color="D9D9E3"/>
          <w:right w:val="single" w:sz="2" w:space="1" w:color="D9D9E3"/>
        </w:pBdr>
        <w:jc w:val="both"/>
        <w:rPr>
          <w:lang w:val="en-US"/>
        </w:rPr>
      </w:pPr>
      <w:r w:rsidRPr="002E3B28">
        <w:rPr>
          <w:lang w:val="en-US"/>
        </w:rPr>
        <w:t xml:space="preserve">The dataset used for training our RNN model consisted of </w:t>
      </w:r>
      <w:ins w:id="1" w:author="Paulo Alexandre Vieira Borges" w:date="2023-07-11T17:23:00Z">
        <w:r>
          <w:rPr>
            <w:lang w:val="en-US"/>
          </w:rPr>
          <w:t xml:space="preserve">arthropod </w:t>
        </w:r>
      </w:ins>
      <w:bookmarkStart w:id="2" w:name="_GoBack"/>
      <w:bookmarkEnd w:id="2"/>
      <w:r w:rsidRPr="002E3B28">
        <w:rPr>
          <w:lang w:val="en-US"/>
        </w:rPr>
        <w:t xml:space="preserve">species </w:t>
      </w:r>
      <w:r w:rsidRPr="002E3B28">
        <w:rPr>
          <w:lang w:val="en-US"/>
        </w:rPr>
        <w:t xml:space="preserve">abundance records obtained </w:t>
      </w:r>
      <w:del w:id="3" w:author="Paulo Alexandre Vieira Borges" w:date="2023-07-11T17:22:00Z">
        <w:r w:rsidRPr="002E3B28" w:rsidDel="002E3B28">
          <w:rPr>
            <w:lang w:val="en-US"/>
          </w:rPr>
          <w:delText>from SLAM traps</w:delText>
        </w:r>
      </w:del>
      <w:ins w:id="4" w:author="Paulo Alexandre Vieira Borges" w:date="2023-07-11T17:22:00Z">
        <w:r>
          <w:rPr>
            <w:lang w:val="en-US"/>
          </w:rPr>
          <w:t xml:space="preserve">during a Long Term Ecological Monitoring project </w:t>
        </w:r>
      </w:ins>
      <w:r w:rsidRPr="002E3B28">
        <w:rPr>
          <w:lang w:val="en-US"/>
        </w:rPr>
        <w:t xml:space="preserve"> </w:t>
      </w:r>
      <w:ins w:id="5" w:author="Paulo Alexandre Vieira Borges" w:date="2023-07-11T17:23:00Z">
        <w:r>
          <w:rPr>
            <w:lang w:val="en-US"/>
          </w:rPr>
          <w:t xml:space="preserve">using SLAM traps </w:t>
        </w:r>
      </w:ins>
      <w:r w:rsidRPr="002E3B28">
        <w:rPr>
          <w:lang w:val="en-US"/>
        </w:rPr>
        <w:t>over the past 10 years. By leveraging the temporal patterns inherent in the dataset, the RNN was able to capture complex dynamics and generate accurate forecasts for the next sampling period.</w:t>
      </w:r>
    </w:p>
    <w:p w:rsidR="00351A36" w:rsidRPr="002E3B28" w:rsidRDefault="002E3B28">
      <w:pPr>
        <w:pStyle w:val="BodyText"/>
        <w:pBdr>
          <w:top w:val="single" w:sz="2" w:space="1" w:color="D9D9E3"/>
          <w:left w:val="single" w:sz="2" w:space="1" w:color="D9D9E3"/>
          <w:bottom w:val="single" w:sz="2" w:space="1" w:color="D9D9E3"/>
          <w:right w:val="single" w:sz="2" w:space="1" w:color="D9D9E3"/>
        </w:pBdr>
        <w:jc w:val="both"/>
        <w:rPr>
          <w:lang w:val="en-US"/>
        </w:rPr>
      </w:pPr>
      <w:r w:rsidRPr="002E3B28">
        <w:rPr>
          <w:lang w:val="en-US"/>
        </w:rPr>
        <w:t>Our results demonstra</w:t>
      </w:r>
      <w:r w:rsidRPr="002E3B28">
        <w:rPr>
          <w:lang w:val="en-US"/>
        </w:rPr>
        <w:t>te the effectiveness of the RNN model in predicting arthropod community composition, showcasing its potential as a valuable tool for ecologists and conservationists in monitoring and managing biodiversity. The forecasted compositions provided a comprehensi</w:t>
      </w:r>
      <w:r w:rsidRPr="002E3B28">
        <w:rPr>
          <w:lang w:val="en-US"/>
        </w:rPr>
        <w:t>ve understanding of the expected changes in species abundance, allowing for early detection of potential shifts in community structure and the identification of critical conservation areas.</w:t>
      </w:r>
    </w:p>
    <w:p w:rsidR="00351A36" w:rsidRPr="002E3B28" w:rsidRDefault="002E3B28">
      <w:pPr>
        <w:pStyle w:val="BodyText"/>
        <w:pBdr>
          <w:top w:val="single" w:sz="2" w:space="1" w:color="D9D9E3"/>
          <w:left w:val="single" w:sz="2" w:space="1" w:color="D9D9E3"/>
          <w:bottom w:val="single" w:sz="2" w:space="1" w:color="D9D9E3"/>
          <w:right w:val="single" w:sz="2" w:space="1" w:color="D9D9E3"/>
        </w:pBdr>
        <w:jc w:val="both"/>
        <w:rPr>
          <w:lang w:val="en-US"/>
        </w:rPr>
      </w:pPr>
      <w:r w:rsidRPr="002E3B28">
        <w:rPr>
          <w:lang w:val="en-US"/>
        </w:rPr>
        <w:t>Moreover, our work highlights the importance of long-term monitori</w:t>
      </w:r>
      <w:r w:rsidRPr="002E3B28">
        <w:rPr>
          <w:lang w:val="en-US"/>
        </w:rPr>
        <w:t>ng data and their integration with advanced machine learning techniques to generate reliable predictions. By incorporating these forecasting capabilities into ecological studies, we can enhance our understanding of ecosystem functioning and improve conserv</w:t>
      </w:r>
      <w:r w:rsidRPr="002E3B28">
        <w:rPr>
          <w:lang w:val="en-US"/>
        </w:rPr>
        <w:t>ation strategies, ultimately contributing to the preservation and sustainable management of terrestrial biodiversity.</w:t>
      </w:r>
    </w:p>
    <w:p w:rsidR="00351A36" w:rsidRPr="002E3B28" w:rsidRDefault="00351A36">
      <w:pPr>
        <w:pStyle w:val="BodyText"/>
        <w:pBdr>
          <w:top w:val="single" w:sz="2" w:space="1" w:color="D9D9E3"/>
          <w:left w:val="single" w:sz="2" w:space="1" w:color="D9D9E3"/>
          <w:bottom w:val="single" w:sz="2" w:space="1" w:color="D9D9E3"/>
          <w:right w:val="single" w:sz="2" w:space="1" w:color="D9D9E3"/>
        </w:pBdr>
        <w:rPr>
          <w:lang w:val="en-US"/>
        </w:rPr>
      </w:pPr>
    </w:p>
    <w:p w:rsidR="00351A36" w:rsidRPr="002E3B28" w:rsidRDefault="002E3B28">
      <w:pPr>
        <w:pStyle w:val="BodyText"/>
        <w:pBdr>
          <w:top w:val="single" w:sz="2" w:space="1" w:color="D9D9E3"/>
          <w:left w:val="single" w:sz="2" w:space="1" w:color="D9D9E3"/>
          <w:bottom w:val="single" w:sz="2" w:space="1" w:color="D9D9E3"/>
          <w:right w:val="single" w:sz="2" w:space="1" w:color="D9D9E3"/>
        </w:pBdr>
        <w:rPr>
          <w:lang w:val="en-US"/>
        </w:rPr>
      </w:pPr>
      <w:r w:rsidRPr="002E3B28">
        <w:rPr>
          <w:b/>
          <w:bCs/>
          <w:u w:val="single"/>
          <w:lang w:val="en-US"/>
        </w:rPr>
        <w:t xml:space="preserve">Keywords: </w:t>
      </w:r>
    </w:p>
    <w:p w:rsidR="00351A36" w:rsidRPr="002E3B28" w:rsidRDefault="002E3B28">
      <w:pPr>
        <w:pStyle w:val="BodyText"/>
        <w:pBdr>
          <w:top w:val="single" w:sz="2" w:space="1" w:color="D9D9E3"/>
          <w:left w:val="single" w:sz="2" w:space="1" w:color="D9D9E3"/>
          <w:bottom w:val="single" w:sz="2" w:space="1" w:color="D9D9E3"/>
          <w:right w:val="single" w:sz="2" w:space="1" w:color="D9D9E3"/>
        </w:pBdr>
        <w:rPr>
          <w:lang w:val="en-US"/>
        </w:rPr>
      </w:pPr>
      <w:r w:rsidRPr="002E3B28">
        <w:rPr>
          <w:lang w:val="en-US"/>
        </w:rPr>
        <w:t>Ecological modeling, Species abundance, Long-term monitoring, Terrestrial biodiversity, Azores Archipelago</w:t>
      </w:r>
    </w:p>
    <w:p w:rsidR="00351A36" w:rsidRPr="002E3B28" w:rsidRDefault="00351A36">
      <w:pPr>
        <w:rPr>
          <w:lang w:val="en-US"/>
        </w:rPr>
      </w:pPr>
    </w:p>
    <w:sectPr w:rsidR="00351A36" w:rsidRPr="002E3B28">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jaVu Serif">
    <w:altName w:val="Cambria"/>
    <w:charset w:val="01"/>
    <w:family w:val="roman"/>
    <w:pitch w:val="default"/>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DejaVu Serif Condensed">
    <w:altName w:val="Cambria"/>
    <w:charset w:val="01"/>
    <w:family w:val="roman"/>
    <w:pitch w:val="default"/>
  </w:font>
  <w:font w:name="Noto Sans CJK SC">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DejaVu Sans Light">
    <w:altName w:val="Verdana"/>
    <w:charset w:val="01"/>
    <w:family w:val="swiss"/>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C57C42"/>
    <w:multiLevelType w:val="multilevel"/>
    <w:tmpl w:val="A58445C4"/>
    <w:lvl w:ilvl="0">
      <w:start w:val="1"/>
      <w:numFmt w:val="none"/>
      <w:pStyle w:val="Heading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aulo Alexandre Vieira Borges">
    <w15:presenceInfo w15:providerId="None" w15:userId="Paulo Alexandre Vieira Borge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trackRevisions/>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1A36"/>
    <w:rsid w:val="002E3B28"/>
    <w:rsid w:val="00351A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F4989"/>
  <w15:docId w15:val="{1BF5B4F7-80A6-43F7-A352-97E7E2673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DejaVu Serif" w:eastAsia="Noto Serif CJK SC" w:hAnsi="DejaVu Serif" w:cs="Lohit Devanagari"/>
        <w:kern w:val="2"/>
        <w:sz w:val="24"/>
        <w:szCs w:val="24"/>
        <w:lang w:val="pt-PT" w:eastAsia="zh-CN" w:bidi="hi-IN"/>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Titre"/>
    <w:next w:val="BodyText"/>
    <w:uiPriority w:val="9"/>
    <w:qFormat/>
    <w:pPr>
      <w:numPr>
        <w:numId w:val="1"/>
      </w:numPr>
      <w:outlineLvl w:val="0"/>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ractresdenumrotation">
    <w:name w:val="Caractères de numérotation"/>
    <w:qFormat/>
  </w:style>
  <w:style w:type="paragraph" w:customStyle="1" w:styleId="Titre">
    <w:name w:val="Titre"/>
    <w:basedOn w:val="Normal"/>
    <w:next w:val="BodyText"/>
    <w:qFormat/>
    <w:pPr>
      <w:keepNext/>
      <w:spacing w:before="240" w:after="120"/>
    </w:pPr>
    <w:rPr>
      <w:rFonts w:ascii="DejaVu Serif Condensed" w:eastAsia="Noto Sans CJK SC" w:hAnsi="DejaVu Serif Condensed"/>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rFonts w:ascii="DejaVu Sans Light" w:hAnsi="DejaVu Sans Light"/>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297</Words>
  <Characters>1698</Characters>
  <Application>Microsoft Office Word</Application>
  <DocSecurity>0</DocSecurity>
  <Lines>14</Lines>
  <Paragraphs>3</Paragraphs>
  <ScaleCrop>false</ScaleCrop>
  <Company/>
  <LinksUpToDate>false</LinksUpToDate>
  <CharactersWithSpaces>1992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Paulo Alexandre Vieira Borges</cp:lastModifiedBy>
  <cp:revision>2</cp:revision>
  <dcterms:created xsi:type="dcterms:W3CDTF">2023-07-11T15:37:00Z</dcterms:created>
  <dcterms:modified xsi:type="dcterms:W3CDTF">2023-07-11T17:24:00Z</dcterms:modified>
  <dc:language>pt-PT</dc:language>
</cp:coreProperties>
</file>